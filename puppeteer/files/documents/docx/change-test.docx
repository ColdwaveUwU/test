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val="0"/>
          <w:bCs w:val="0"/>
          <w:highlight w:val="none"/>
        </w:rPr>
      </w:pPr>
      <w:del w:id="0" w:author="Frédéric Parrenin" w:date="2025-05-14T09:23:53Z" oouserid="Frédéric Parrenin">
        <w:r>
          <w:rPr>
            <w:highlight w:val="none"/>
          </w:rPr>
          <w:delText xml:space="preserve">From</w:delText>
        </w:r>
      </w:del>
      <w:del w:id="1" w:author="Frédéric Parrenin" w:date="2025-05-14T09:23:53Z" oouserid="Frédéric Parrenin">
        <w:r>
          <w:rPr>
            <w:highlight w:val="none"/>
          </w:rPr>
          <w:delText xml:space="preserve"> </w:delText>
        </w:r>
      </w:del>
      <w:del w:id="2" w:author="Frédéric Parrenin" w:date="2025-05-14T09:23:53Z" oouserid="Frédéric Parrenin">
        <w:r>
          <w:rPr>
            <w:b w:val="0"/>
            <w:bCs w:val="0"/>
          </w:rPr>
          <w:fldChar w:fldCharType="begin"/>
        </w:r>
      </w:del>
      <w:r>
        <w:rPr>
          <w:b w:val="0"/>
          <w:bCs w:val="0"/>
        </w:rPr>
        <w:instrText xml:space="preserve"> REF _Ref8  \h \* MERGEFORMAT </w:instrText>
        <w:fldChar w:fldCharType="separate"/>
      </w:r>
      <w:r>
        <w:rPr>
          <w:b w:val="0"/>
          <w:bCs w:val="0"/>
        </w:rPr>
        <w:fldChar w:fldCharType="begin"/>
        <w:instrText xml:space="preserve"> REF _Ref8  \h \* MERGEFORMAT </w:instrText>
      </w:r>
      <w:r>
        <w:rPr>
          <w:b w:val="0"/>
          <w:bCs w:val="0"/>
        </w:rPr>
        <w:fldChar w:fldCharType="separate"/>
      </w:r>
      <w:r>
        <w:rPr>
          <w:b w:val="0"/>
          <w:bCs w:val="0"/>
        </w:rPr>
        <w:t xml:space="preserve">Figure </w:t>
      </w:r>
      <w:r>
        <w:rPr>
          <w:b w:val="0"/>
          <w:bCs w:val="0"/>
        </w:rPr>
        <w:t xml:space="preserve">8</w:t>
      </w:r>
      <w:r>
        <w:rPr>
          <w:b w:val="0"/>
          <w:bCs w:val="0"/>
        </w:rPr>
        <w:fldChar w:fldCharType="end"/>
      </w:r>
      <w:r>
        <w:rPr>
          <w:b w:val="0"/>
          <w:bCs w:val="0"/>
        </w:rPr>
        <w:fldChar w:fldCharType="end"/>
      </w:r>
      <w:ins w:id="3" w:author="Frédéric Parrenin" w:date="2025-05-14T09:24:06Z" oouserid="Frédéric Parrenin">
        <w:r>
          <w:rPr>
            <w:b w:val="0"/>
            <w:bCs w:val="0"/>
            <w:lang w:val="fr-FR"/>
          </w:rPr>
          <w:t xml:space="preserve"> shows</w:t>
        </w:r>
      </w:ins>
      <w:del w:id="4" w:author="Frédéric Parrenin" w:date="2025-05-14T09:24:06Z" oouserid="Frédéric Parrenin">
        <w:r>
          <w:rPr>
            <w:b w:val="0"/>
            <w:bCs w:val="0"/>
          </w:rPr>
          <w:delText xml:space="preserve">, it can be observed</w:delText>
        </w:r>
      </w:del>
      <w:r>
        <w:rPr>
          <w:b w:val="0"/>
          <w:bCs w:val="0"/>
        </w:rPr>
        <w:t xml:space="preserve"> that the ice particles </w:t>
      </w:r>
      <w:r>
        <w:rPr>
          <w:b w:val="0"/>
          <w:bCs w:val="0"/>
        </w:rPr>
        <w:t xml:space="preserve">may</w:t>
      </w:r>
      <w:r>
        <w:rPr>
          <w:b w:val="0"/>
          <w:bCs w:val="0"/>
        </w:rPr>
        <w:t xml:space="preserve"> originate &gt;</w:t>
      </w:r>
      <w:ins w:id="5" w:author="Frédéric Parrenin" w:date="2025-05-05T13:17:48Z" oouserid="Frédéric Parrenin">
        <w:r>
          <w:rPr>
            <w:b w:val="0"/>
            <w:bCs w:val="0"/>
            <w:lang w:val="fr-FR"/>
          </w:rPr>
          <w:t xml:space="preserve">15</w:t>
        </w:r>
      </w:ins>
      <w:del w:id="6" w:author="Frédéric Parrenin" w:date="2025-05-05T13:17:48Z" oouserid="Frédéric Parrenin">
        <w:r>
          <w:rPr>
            <w:b w:val="0"/>
            <w:bCs w:val="0"/>
          </w:rPr>
          <w:delText xml:space="preserve">20</w:delText>
        </w:r>
      </w:del>
      <w:r>
        <w:rPr>
          <w:b w:val="0"/>
          <w:bCs w:val="0"/>
        </w:rPr>
        <w:t xml:space="preserve"> km upstream along the divide. Therefore, horizontal flow is not negligible along this flow line and should be taken into account when modelling the age of the ice. In particular at BELDC (</w:t>
      </w:r>
      <w:r>
        <w:fldChar w:fldCharType="begin"/>
        <w:instrText xml:space="preserve"> REF _Ref10  \h</w:instrText>
        <w:fldChar w:fldCharType="separate"/>
      </w:r>
      <w:r>
        <w:t xml:space="preserve">Figure </w:t>
      </w:r>
      <w:r>
        <w:t xml:space="preserve">10</w:t>
      </w:r>
      <w:r>
        <w:fldChar w:fldCharType="end"/>
      </w:r>
      <w:r>
        <w:rPr>
          <w:b w:val="0"/>
          <w:bCs w:val="0"/>
        </w:rPr>
        <w:t xml:space="preserve">), the bottom ice originates up to ~22 km upstream from our modelling.</w:t>
      </w:r>
      <w:r>
        <w:rPr>
          <w:b w:val="0"/>
          <w:bCs w:val="0"/>
          <w:highlight w:val="none"/>
        </w:rPr>
      </w:r>
      <w:r>
        <w:rPr>
          <w:b w:val="0"/>
          <w:bCs w:val="0"/>
          <w:highlight w:val="none"/>
        </w:rPr>
      </w:r>
    </w:p>
    <w:p>
      <w:pPr>
        <w:pBdr/>
        <w:spacing/>
        <w:ind/>
        <w:rPr/>
      </w:pPr>
      <w:r/>
      <w:r/>
      <w:r/>
    </w:p>
    <w:p>
      <w:pPr>
        <w:pStyle w:val="664"/>
        <w:pBdr/>
        <w:spacing/>
        <w:ind/>
        <w:rPr/>
      </w:pPr>
      <w:r>
        <w:rPr>
          <w:highlight w:val="none"/>
        </w:rPr>
      </w:r>
      <w:r>
        <w:rPr>
          <w:highlight w:val="none"/>
        </w:rPr>
      </w:r>
    </w:p>
    <w:p>
      <w:pPr>
        <w:pStyle w:val="664"/>
        <w:pBdr/>
        <w:spacing/>
        <w:ind/>
        <w:rPr>
          <w:highlight w:val="none"/>
        </w:rPr>
      </w:pPr>
      <w:r>
        <w:rPr>
          <w:highlight w:val="none"/>
        </w:rPr>
      </w:r>
      <w:r>
        <w:rPr>
          <w:highlight w:val="none"/>
        </w:rPr>
      </w:r>
    </w:p>
    <w:p>
      <w:pPr>
        <w:pStyle w:val="664"/>
        <w:pBdr/>
        <w:spacing/>
        <w:ind/>
        <w:rPr>
          <w:highlight w:val="none"/>
        </w:rPr>
      </w:pPr>
      <w:r>
        <w:t xml:space="preserve">[2022-05-18T01:42:25.010] [ERROR] nodeJS - changesError: docId = 3643338939 Error: TypeError: this.aa[b] is undefined Script: https://mydomain.com/7.0.1-37/sdkjs/word/sdk-all.js Line: 732</w:t>
      </w:r>
      <w:r>
        <w:t xml:space="preserve">5:189 userAgent: Mozilla/5.0 (X11; Ubuntu; Linux x86_64; rv:100.0) Gecko/20100101 Firefox/100.0 platform: Linux x86_64 isLoadFullApi: true isDocumentLoadComplete: true StackTrace: cg.prototype.hU@https://mydomain.com/7.0.1-37/sdkjs/word/sdk-all.js:7325:189</w:t>
      </w:r>
      <w:r/>
    </w:p>
    <w:p>
      <w:pPr>
        <w:pStyle w:val="664"/>
        <w:pBdr/>
        <w:spacing/>
        <w:ind/>
        <w:rPr/>
      </w:pPr>
      <w:r>
        <w:t xml:space="preserve">Rf.prototype.hU@https://mydomain.com/7.0.1-37/sdkjs/word/sdk-all.js:7713:195</w:t>
      </w:r>
      <w:r/>
    </w:p>
    <w:p>
      <w:pPr>
        <w:pStyle w:val="664"/>
        <w:pBdr/>
        <w:spacing/>
        <w:ind/>
        <w:rPr/>
      </w:pPr>
      <w:r>
        <w:t xml:space="preserve">Rf.prototype.Ar@https://mydomain.com/7.0.1-37/sdkjs/word/sdk-all.js:7666:396</w:t>
      </w:r>
      <w:r/>
    </w:p>
    <w:p>
      <w:pPr>
        <w:pStyle w:val="664"/>
        <w:pBdr/>
        <w:spacing/>
        <w:ind/>
        <w:rPr/>
      </w:pPr>
      <w:r>
        <w:t xml:space="preserve">Fx.prototype.EQ@https://mydomain.com/7.0.1-37/sdkjs/word/sdk-all.js:9696:203</w:t>
      </w:r>
      <w:r/>
    </w:p>
    <w:p>
      <w:pPr>
        <w:pStyle w:val="664"/>
        <w:pBdr/>
        <w:spacing/>
        <w:ind/>
        <w:rPr/>
      </w:pPr>
      <w:r>
        <w:t xml:space="preserve">xf.prototype.Qkd@https://mydomain.com/7.0.1-37/sdkjs/word/sdk-all.js:9699:244</w:t>
      </w:r>
      <w:r/>
    </w:p>
    <w:p>
      <w:pPr>
        <w:pStyle w:val="664"/>
        <w:pBdr/>
        <w:spacing/>
        <w:ind/>
        <w:rPr/>
      </w:pPr>
      <w:r/>
      <w:hyperlink r:id="rId8" w:tooltip="mailto:Nb.prototype.u5f@https" w:history="1">
        <w:r>
          <w:rPr>
            <w:rStyle w:val="690"/>
            <w:rPrChange w:id="7" w:author="Brendan Pike" w:date="2022-06-22T09:48:02Z">
              <w:rPr/>
            </w:rPrChange>
          </w:rPr>
          <w:t xml:space="preserve">Nb.prototype.u5f@https</w:t>
        </w:r>
      </w:hyperlink>
      <w:r/>
      <w:hyperlink w:history="1">
        <w:r>
          <w:t xml:space="preserve">://mydomain.com/7.0.1-37/sdkjs/word/sdk-all-min.js:1106:61</w:t>
        </w:r>
      </w:hyperlink>
      <w:r/>
      <w:r/>
    </w:p>
    <w:p>
      <w:pPr>
        <w:pStyle w:val="664"/>
        <w:pBdr/>
        <w:spacing/>
        <w:ind/>
        <w:rPr/>
      </w:pPr>
      <w:ins w:id="8" w:author="Brendan Pike" w:date="2022-06-22T09:48:02Z">
        <w:r/>
      </w:ins>
      <w:r/>
    </w:p>
    <w:p>
      <w:pPr>
        <w:pStyle w:val="664"/>
        <w:pBdr/>
        <w:spacing/>
        <w:ind/>
        <w:rPr/>
      </w:pPr>
      <w:r/>
      <w:r/>
    </w:p>
    <w:p>
      <w:pPr>
        <w:pStyle w:val="664"/>
        <w:pBdr/>
        <w:spacing/>
        <w:ind/>
        <w:rPr/>
      </w:pPr>
      <w:r>
        <w:t xml:space="preserve">onQueryReplaceAll@https://mydomain.com/7.0.1-37/web-apps/apps/test/main/app.js:68:18839</w:t>
      </w:r>
      <w:r/>
    </w:p>
    <w:p>
      <w:pPr>
        <w:pStyle w:val="664"/>
        <w:pBdr/>
        <w:spacing/>
        <w:ind/>
        <w:rPr/>
      </w:pPr>
      <w:ins w:id="9" w:author="Brendan Pike" w:date="2022-05-18T01:57:23Z">
        <w:r>
          <w:t xml:space="preserve">testst</w:t>
        </w:r>
      </w:ins>
      <w:r/>
    </w:p>
    <w:p>
      <w:pPr>
        <w:pStyle w:val="664"/>
        <w:pBdr/>
        <w:spacing/>
        <w:ind/>
        <w:rPr/>
      </w:pPr>
      <w:ins w:id="10" w:author="Brendan Pike" w:date="2022-06-02T12:10:46Z">
        <w:r/>
      </w:ins>
      <w:r/>
    </w:p>
    <w:p>
      <w:pPr>
        <w:pStyle w:val="664"/>
        <w:pBdr/>
        <w:spacing/>
        <w:ind/>
        <w:rPr>
          <w:del w:id="11" w:author="Brendan Pike" w:date="2022-05-18T01:57:39Z"/>
        </w:rPr>
      </w:pPr>
      <w:del w:id="12" w:author="Brendan Pike" w:date="2022-05-18T01:57:39Z">
        <w:r/>
      </w:del>
      <w:del w:id="13" w:author="Brendan Pike" w:date="2022-05-18T01:57:39Z">
        <w:r/>
      </w:del>
    </w:p>
    <w:p>
      <w:pPr>
        <w:pStyle w:val="664"/>
        <w:pBdr/>
        <w:spacing/>
        <w:ind/>
        <w:rPr/>
        <w:pPrChange w:author="Brendan Pike" w:date="2022-05-18T01:57:39Z" w:id="14">
          <w:pPr>
            <w:pBdr/>
            <w:spacing/>
            <w:ind/>
          </w:pPr>
        </w:pPrChange>
      </w:pPr>
      <w:r>
        <w:t xml:space="preserve">M@https://mydomain.com/7.0.1-37/web-apps/apps/test/main/app.js:8:11759</w:t>
      </w:r>
      <w:r/>
    </w:p>
    <w:p>
      <w:pPr>
        <w:pStyle w:val="664"/>
        <w:pBdr/>
        <w:spacing/>
        <w:ind/>
        <w:rPr/>
      </w:pPr>
      <w:r>
        <w:t xml:space="preserve">m.bind&lt;/n&lt;@https://mydomain.com/7.0.1-37/web-apps/apps/test/main/app.js:8:11961</w:t>
      </w:r>
      <w:r/>
    </w:p>
    <w:p>
      <w:pPr>
        <w:pStyle w:val="664"/>
        <w:pBdr/>
        <w:spacing/>
        <w:ind/>
        <w:rPr/>
      </w:pPr>
      <w:r>
        <w:t xml:space="preserve">f/&lt;@https://mydomain.com/7.0.1-37/web-apps/apps/test/main/app.js:8:5162</w:t>
      </w:r>
      <w:r/>
    </w:p>
    <w:p>
      <w:pPr>
        <w:pStyle w:val="664"/>
        <w:pBdr/>
        <w:spacing/>
        <w:ind/>
        <w:rPr/>
      </w:pPr>
      <w:r>
        <w:t xml:space="preserve">fireEvent/&lt;/&lt;@https://mydomain.com/7.0.1-37/web-apps/apps/test/main/app.js:13:15753</w:t>
      </w:r>
      <w:r/>
    </w:p>
    <w:p>
      <w:pPr>
        <w:pStyle w:val="664"/>
        <w:pBdr/>
        <w:spacing/>
        <w:ind/>
        <w:rPr/>
      </w:pPr>
      <w:r>
        <w:t xml:space="preserve">m.forEach@https://mydomain.com/7.0.1-37/web-apps/apps/test/main/app.js:8:5805</w:t>
      </w:r>
      <w:r/>
    </w:p>
    <w:p>
      <w:pPr>
        <w:pStyle w:val="664"/>
        <w:pBdr/>
        <w:spacing/>
        <w:ind/>
        <w:rPr/>
      </w:pPr>
      <w:r>
        <w:t xml:space="preserve">fireEvent/&lt;@https://mydomain.com/7.0.1-37/web-apps/apps/test/main/app.js:13:15732</w:t>
      </w:r>
      <w:r/>
    </w:p>
    <w:p>
      <w:pPr>
        <w:pStyle w:val="664"/>
        <w:pBdr/>
        <w:spacing/>
        <w:ind/>
        <w:rPr/>
      </w:pPr>
      <w:r>
        <w:t xml:space="preserve">g/&lt;@https://mydomain.com/7.0.1-37/web-apps/apps/test/main/app.js:8:4766</w:t>
      </w:r>
      <w:r/>
    </w:p>
    <w:p>
      <w:pPr>
        <w:pStyle w:val="664"/>
        <w:pBdr/>
        <w:spacing/>
        <w:ind/>
        <w:rPr/>
      </w:pPr>
      <w:r>
        <w:t xml:space="preserve">m.forEach@https://mydomain.com/7.0.1-37/web-apps/apps/test/main/app.js:8:5865</w:t>
      </w:r>
      <w:r/>
    </w:p>
    <w:p>
      <w:pPr>
        <w:pStyle w:val="664"/>
        <w:pBdr/>
        <w:spacing/>
        <w:ind/>
        <w:rPr/>
      </w:pPr>
      <w:r>
        <w:t xml:space="preserve">fireEvent@https://mydomain.com/7.0.1-37/web-apps/apps/test/main/app.js:13:15652</w:t>
      </w:r>
      <w:r/>
    </w:p>
    <w:p>
      <w:pPr>
        <w:pStyle w:val="664"/>
        <w:pBdr/>
        <w:spacing/>
        <w:ind/>
        <w:rPr/>
      </w:pPr>
      <w:r>
        <w:t xml:space="preserve">fireEvent@https://mydomain.com/7.0.1-37/web-apps/apps/test/main/app.js:13:15157</w:t>
      </w:r>
      <w:r/>
    </w:p>
    <w:p>
      <w:pPr>
        <w:pStyle w:val="664"/>
        <w:pBdr/>
        <w:spacing/>
        <w:ind/>
        <w:rPr/>
      </w:pPr>
      <w:r>
        <w:t xml:space="preserve">onBtnClick@https://mydomain.com/7.0.1-37/web-apps/apps/test/main/app.js:20:14320</w:t>
      </w:r>
      <w:r/>
    </w:p>
    <w:p>
      <w:pPr>
        <w:pStyle w:val="664"/>
        <w:pBdr/>
        <w:spacing/>
        <w:ind/>
        <w:rPr/>
      </w:pPr>
      <w:r>
        <w:t xml:space="preserve">M@https://mydomain.com/7.0.1-37/web-apps/apps/test/main/app.js:8:11759</w:t>
      </w:r>
      <w:r/>
    </w:p>
    <w:p>
      <w:pPr>
        <w:pStyle w:val="664"/>
        <w:pBdr/>
        <w:spacing/>
        <w:ind/>
        <w:rPr/>
      </w:pPr>
      <w:r>
        <w:t xml:space="preserve">m.bind&lt;/n&lt;@https://mydomain.com/7.0.1-37/web-apps/apps/test/main/app.js:8:11961</w:t>
      </w:r>
      <w:r/>
    </w:p>
    <w:p>
      <w:pPr>
        <w:pStyle w:val="664"/>
        <w:pBdr/>
        <w:spacing/>
        <w:ind/>
        <w:rPr/>
      </w:pPr>
      <w:r>
        <w:t xml:space="preserve">f/&lt;@https://mydomain.com/7.0.1-37/web-apps/apps/test/main/app.js:8:5162</w:t>
      </w:r>
      <w:r/>
    </w:p>
    <w:p>
      <w:pPr>
        <w:pStyle w:val="664"/>
        <w:pBdr/>
        <w:spacing/>
        <w:ind/>
        <w:rPr/>
      </w:pPr>
      <w:r>
        <w:t xml:space="preserve">dispatch@https://mydomain.com/7.0.1-37/web-apps/apps/test/main/app.js:10:9782</w:t>
      </w:r>
      <w:r/>
    </w:p>
    <w:p>
      <w:pPr>
        <w:pStyle w:val="664"/>
        <w:pBdr/>
        <w:spacing/>
        <w:ind/>
        <w:rPr/>
      </w:pPr>
      <w:r>
        <w:t xml:space="preserve">add/b.handle@https://mydomain.com/7.0.1-37/web-apps/apps/test/main/app.js:10:7756</w:t>
      </w:r>
      <w:r/>
    </w:p>
    <w:p>
      <w:pPr>
        <w:pStyle w:val="664"/>
        <w:pBdr/>
        <w:spacing/>
        <w:ind/>
        <w:rPr/>
      </w:pPr>
      <w:ins w:id="15" w:author="Brendan Pike" w:date="2022-05-24T10:55:27Z">
        <w:r>
          <w:t xml:space="preserve">test</w:t>
        </w:r>
      </w:ins>
      <w:r/>
    </w:p>
    <w:p>
      <w:pPr>
        <w:pStyle w:val="664"/>
        <w:pBdr/>
        <w:spacing/>
        <w:ind/>
        <w:rPr/>
      </w:pPr>
      <w:ins w:id="16" w:author="Brendan Pike" w:date="2022-06-02T12:10:10Z">
        <w:r>
          <w:t xml:space="preserve">test</w:t>
        </w:r>
      </w:ins>
      <w:r/>
    </w:p>
    <w:p>
      <w:pPr>
        <w:pStyle w:val="664"/>
        <w:pBdr/>
        <w:spacing/>
        <w:ind/>
        <w:rPr/>
      </w:pPr>
      <w:ins w:id="17" w:author="Brendan Pike" w:date="2022-06-02T12:10:10Z">
        <w:r>
          <w:t xml:space="preserve">test</w:t>
        </w:r>
      </w:ins>
      <w:r/>
    </w:p>
    <w:p>
      <w:pPr>
        <w:pStyle w:val="664"/>
        <w:pBdr/>
        <w:spacing/>
        <w:ind/>
        <w:rPr/>
      </w:pPr>
      <w:ins w:id="18" w:author="Brendan Pike" w:date="2022-06-02T12:10:10Z">
        <w:r>
          <w:t xml:space="preserve">tes</w:t>
        </w:r>
      </w:ins>
      <w:r/>
    </w:p>
    <w:p>
      <w:pPr>
        <w:pStyle w:val="664"/>
        <w:widowControl w:val="true"/>
        <w:pBdr/>
        <w:bidi w:val="false"/>
        <w:spacing w:after="200" w:afterAutospacing="0" w:before="0" w:beforeAutospacing="0" w:line="276" w:lineRule="auto"/>
        <w:ind/>
        <w:jc w:val="left"/>
        <w:rPr/>
      </w:pPr>
      <w:r/>
      <w:r/>
    </w:p>
    <w:p>
      <w:pPr>
        <w:pStyle w:val="664"/>
        <w:widowControl w:val="true"/>
        <w:pBdr/>
        <w:bidi w:val="false"/>
        <w:spacing w:after="200" w:afterAutospacing="0" w:before="0" w:beforeAutospacing="0" w:line="276" w:lineRule="auto"/>
        <w:ind/>
        <w:jc w:val="left"/>
        <w:rPr/>
      </w:pPr>
      <w:r/>
      <w:r/>
    </w:p>
    <w:p>
      <w:pPr>
        <w:pStyle w:val="664"/>
        <w:widowControl w:val="true"/>
        <w:pBdr/>
        <w:bidi w:val="false"/>
        <w:spacing w:after="200" w:afterAutospacing="0" w:before="0" w:beforeAutospacing="0" w:line="276" w:lineRule="auto"/>
        <w:ind/>
        <w:jc w:val="left"/>
        <w:rPr/>
      </w:pPr>
      <w: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C Regular">
    <w:panose1 w:val="020B0503020202020204"/>
  </w:font>
  <w:font w:name="Noto Sans Devanagari">
    <w:panose1 w:val="020B0503020202020204"/>
  </w:font>
  <w:font w:name="Carlito">
    <w:panose1 w:val="020F05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5">
    <w:name w:val="Intense Emphasis"/>
    <w:basedOn w:val="697"/>
    <w:uiPriority w:val="21"/>
    <w:qFormat/>
    <w:pPr>
      <w:pBdr/>
      <w:spacing/>
      <w:ind/>
    </w:pPr>
    <w:rPr>
      <w:i/>
      <w:iCs/>
      <w:color w:val="0f4761" w:themeColor="accent1" w:themeShade="BF"/>
    </w:rPr>
  </w:style>
  <w:style w:type="character" w:styleId="168">
    <w:name w:val="Intense Reference"/>
    <w:basedOn w:val="697"/>
    <w:uiPriority w:val="32"/>
    <w:qFormat/>
    <w:pPr>
      <w:pBdr/>
      <w:spacing/>
      <w:ind/>
    </w:pPr>
    <w:rPr>
      <w:b/>
      <w:bCs/>
      <w:smallCaps/>
      <w:color w:val="0f4761" w:themeColor="accent1" w:themeShade="BF"/>
      <w:spacing w:val="5"/>
    </w:rPr>
  </w:style>
  <w:style w:type="character" w:styleId="170">
    <w:name w:val="Subtle Emphasis"/>
    <w:basedOn w:val="697"/>
    <w:uiPriority w:val="19"/>
    <w:qFormat/>
    <w:pPr>
      <w:pBdr/>
      <w:spacing/>
      <w:ind/>
    </w:pPr>
    <w:rPr>
      <w:i/>
      <w:iCs/>
      <w:color w:val="404040" w:themeColor="text1" w:themeTint="BF"/>
    </w:rPr>
  </w:style>
  <w:style w:type="character" w:styleId="171">
    <w:name w:val="Emphasis"/>
    <w:basedOn w:val="697"/>
    <w:uiPriority w:val="20"/>
    <w:qFormat/>
    <w:pPr>
      <w:pBdr/>
      <w:spacing/>
      <w:ind/>
    </w:pPr>
    <w:rPr>
      <w:i/>
      <w:iCs/>
    </w:rPr>
  </w:style>
  <w:style w:type="character" w:styleId="172">
    <w:name w:val="Strong"/>
    <w:basedOn w:val="697"/>
    <w:uiPriority w:val="22"/>
    <w:qFormat/>
    <w:pPr>
      <w:pBdr/>
      <w:spacing/>
      <w:ind/>
    </w:pPr>
    <w:rPr>
      <w:b/>
      <w:bCs/>
    </w:rPr>
  </w:style>
  <w:style w:type="character" w:styleId="173">
    <w:name w:val="Subtle Reference"/>
    <w:basedOn w:val="697"/>
    <w:uiPriority w:val="31"/>
    <w:qFormat/>
    <w:pPr>
      <w:pBdr/>
      <w:spacing/>
      <w:ind/>
    </w:pPr>
    <w:rPr>
      <w:smallCaps/>
      <w:color w:val="5a5a5a" w:themeColor="text1" w:themeTint="A5"/>
    </w:rPr>
  </w:style>
  <w:style w:type="character" w:styleId="174">
    <w:name w:val="Book Title"/>
    <w:basedOn w:val="697"/>
    <w:uiPriority w:val="33"/>
    <w:qFormat/>
    <w:pPr>
      <w:pBdr/>
      <w:spacing/>
      <w:ind/>
    </w:pPr>
    <w:rPr>
      <w:b/>
      <w:bCs/>
      <w:i/>
      <w:iCs/>
      <w:spacing w:val="5"/>
    </w:rPr>
  </w:style>
  <w:style w:type="character" w:styleId="182">
    <w:name w:val="footnote reference"/>
    <w:basedOn w:val="697"/>
    <w:uiPriority w:val="99"/>
    <w:semiHidden/>
    <w:unhideWhenUsed/>
    <w:pPr>
      <w:pBdr/>
      <w:spacing/>
      <w:ind/>
    </w:pPr>
    <w:rPr>
      <w:vertAlign w:val="superscript"/>
    </w:rPr>
  </w:style>
  <w:style w:type="character" w:styleId="185">
    <w:name w:val="endnote reference"/>
    <w:basedOn w:val="697"/>
    <w:uiPriority w:val="99"/>
    <w:semiHidden/>
    <w:unhideWhenUsed/>
    <w:pPr>
      <w:pBdr/>
      <w:spacing/>
      <w:ind/>
    </w:pPr>
    <w:rPr>
      <w:vertAlign w:val="superscript"/>
    </w:rPr>
  </w:style>
  <w:style w:type="character" w:styleId="187">
    <w:name w:val="FollowedHyperlink"/>
    <w:basedOn w:val="697"/>
    <w:uiPriority w:val="99"/>
    <w:semiHidden/>
    <w:unhideWhenUsed/>
    <w:pPr>
      <w:pBdr/>
      <w:spacing/>
      <w:ind/>
    </w:pPr>
    <w:rPr>
      <w:color w:val="954f72" w:themeColor="followedHyperlink"/>
      <w:u w:val="single"/>
    </w:rPr>
  </w:style>
  <w:style w:type="character" w:styleId="197">
    <w:name w:val="Placeholder Text"/>
    <w:basedOn w:val="697"/>
    <w:uiPriority w:val="99"/>
    <w:semiHidden/>
    <w:pPr>
      <w:pBdr/>
      <w:spacing/>
      <w:ind/>
    </w:pPr>
    <w:rPr>
      <w:color w:val="666666"/>
    </w:rPr>
  </w:style>
  <w:style w:type="paragraph" w:styleId="664" w:default="1">
    <w:name w:val="Normal"/>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GB" w:eastAsia="en-US" w:bidi="ar-SA"/>
    </w:rPr>
  </w:style>
  <w:style w:type="paragraph" w:styleId="665">
    <w:name w:val="Heading 1"/>
    <w:basedOn w:val="664"/>
    <w:uiPriority w:val="9"/>
    <w:qFormat/>
    <w:pPr>
      <w:keepNext w:val="true"/>
      <w:keepLines w:val="true"/>
      <w:pBdr/>
      <w:spacing w:after="200" w:before="480"/>
      <w:ind/>
      <w:outlineLvl w:val="0"/>
    </w:pPr>
    <w:rPr>
      <w:rFonts w:ascii="Arial" w:hAnsi="Arial" w:eastAsia="Arial" w:cs="Arial"/>
      <w:sz w:val="40"/>
      <w:szCs w:val="40"/>
    </w:rPr>
  </w:style>
  <w:style w:type="paragraph" w:styleId="666">
    <w:name w:val="Heading 2"/>
    <w:basedOn w:val="664"/>
    <w:uiPriority w:val="9"/>
    <w:unhideWhenUsed/>
    <w:qFormat/>
    <w:pPr>
      <w:keepNext w:val="true"/>
      <w:keepLines w:val="true"/>
      <w:pBdr/>
      <w:spacing w:after="200" w:before="360"/>
      <w:ind/>
      <w:outlineLvl w:val="1"/>
    </w:pPr>
    <w:rPr>
      <w:rFonts w:ascii="Arial" w:hAnsi="Arial" w:eastAsia="Arial" w:cs="Arial"/>
      <w:sz w:val="34"/>
    </w:rPr>
  </w:style>
  <w:style w:type="paragraph" w:styleId="667">
    <w:name w:val="Heading 3"/>
    <w:basedOn w:val="66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668">
    <w:name w:val="Heading 4"/>
    <w:basedOn w:val="66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69">
    <w:name w:val="Heading 5"/>
    <w:basedOn w:val="66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70">
    <w:name w:val="Heading 6"/>
    <w:basedOn w:val="664"/>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671">
    <w:name w:val="Heading 7"/>
    <w:basedOn w:val="664"/>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672">
    <w:name w:val="Heading 8"/>
    <w:basedOn w:val="664"/>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673">
    <w:name w:val="Heading 9"/>
    <w:basedOn w:val="66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4">
    <w:name w:val="Heading 1 Char"/>
    <w:uiPriority w:val="9"/>
    <w:qFormat/>
    <w:pPr>
      <w:pBdr/>
      <w:spacing/>
      <w:ind/>
    </w:pPr>
    <w:rPr>
      <w:rFonts w:ascii="Arial" w:hAnsi="Arial" w:eastAsia="Arial" w:cs="Arial"/>
      <w:sz w:val="40"/>
      <w:szCs w:val="40"/>
    </w:rPr>
  </w:style>
  <w:style w:type="character" w:styleId="675">
    <w:name w:val="Heading 2 Char"/>
    <w:uiPriority w:val="9"/>
    <w:qFormat/>
    <w:pPr>
      <w:pBdr/>
      <w:spacing/>
      <w:ind/>
    </w:pPr>
    <w:rPr>
      <w:rFonts w:ascii="Arial" w:hAnsi="Arial" w:eastAsia="Arial" w:cs="Arial"/>
      <w:sz w:val="34"/>
    </w:rPr>
  </w:style>
  <w:style w:type="character" w:styleId="676">
    <w:name w:val="Heading 3 Char"/>
    <w:uiPriority w:val="9"/>
    <w:qFormat/>
    <w:pPr>
      <w:pBdr/>
      <w:spacing/>
      <w:ind/>
    </w:pPr>
    <w:rPr>
      <w:rFonts w:ascii="Arial" w:hAnsi="Arial" w:eastAsia="Arial" w:cs="Arial"/>
      <w:sz w:val="30"/>
      <w:szCs w:val="30"/>
    </w:rPr>
  </w:style>
  <w:style w:type="character" w:styleId="677">
    <w:name w:val="Heading 4 Char"/>
    <w:uiPriority w:val="9"/>
    <w:qFormat/>
    <w:pPr>
      <w:pBdr/>
      <w:spacing/>
      <w:ind/>
    </w:pPr>
    <w:rPr>
      <w:rFonts w:ascii="Arial" w:hAnsi="Arial" w:eastAsia="Arial" w:cs="Arial"/>
      <w:b/>
      <w:bCs/>
      <w:sz w:val="26"/>
      <w:szCs w:val="26"/>
    </w:rPr>
  </w:style>
  <w:style w:type="character" w:styleId="678">
    <w:name w:val="Heading 5 Char"/>
    <w:uiPriority w:val="9"/>
    <w:qFormat/>
    <w:pPr>
      <w:pBdr/>
      <w:spacing/>
      <w:ind/>
    </w:pPr>
    <w:rPr>
      <w:rFonts w:ascii="Arial" w:hAnsi="Arial" w:eastAsia="Arial" w:cs="Arial"/>
      <w:b/>
      <w:bCs/>
      <w:sz w:val="24"/>
      <w:szCs w:val="24"/>
    </w:rPr>
  </w:style>
  <w:style w:type="character" w:styleId="679">
    <w:name w:val="Heading 6 Char"/>
    <w:uiPriority w:val="9"/>
    <w:qFormat/>
    <w:pPr>
      <w:pBdr/>
      <w:spacing/>
      <w:ind/>
    </w:pPr>
    <w:rPr>
      <w:rFonts w:ascii="Arial" w:hAnsi="Arial" w:eastAsia="Arial" w:cs="Arial"/>
      <w:b/>
      <w:bCs/>
      <w:sz w:val="22"/>
      <w:szCs w:val="22"/>
    </w:rPr>
  </w:style>
  <w:style w:type="character" w:styleId="680">
    <w:name w:val="Heading 7 Char"/>
    <w:uiPriority w:val="9"/>
    <w:qFormat/>
    <w:pPr>
      <w:pBdr/>
      <w:spacing/>
      <w:ind/>
    </w:pPr>
    <w:rPr>
      <w:rFonts w:ascii="Arial" w:hAnsi="Arial" w:eastAsia="Arial" w:cs="Arial"/>
      <w:b/>
      <w:bCs/>
      <w:i/>
      <w:iCs/>
      <w:sz w:val="22"/>
      <w:szCs w:val="22"/>
    </w:rPr>
  </w:style>
  <w:style w:type="character" w:styleId="681">
    <w:name w:val="Heading 8 Char"/>
    <w:uiPriority w:val="9"/>
    <w:qFormat/>
    <w:pPr>
      <w:pBdr/>
      <w:spacing/>
      <w:ind/>
    </w:pPr>
    <w:rPr>
      <w:rFonts w:ascii="Arial" w:hAnsi="Arial" w:eastAsia="Arial" w:cs="Arial"/>
      <w:i/>
      <w:iCs/>
      <w:sz w:val="22"/>
      <w:szCs w:val="22"/>
    </w:rPr>
  </w:style>
  <w:style w:type="character" w:styleId="682">
    <w:name w:val="Heading 9 Char"/>
    <w:uiPriority w:val="9"/>
    <w:qFormat/>
    <w:pPr>
      <w:pBdr/>
      <w:spacing/>
      <w:ind/>
    </w:pPr>
    <w:rPr>
      <w:rFonts w:ascii="Arial" w:hAnsi="Arial" w:eastAsia="Arial" w:cs="Arial"/>
      <w:i/>
      <w:iCs/>
      <w:sz w:val="21"/>
      <w:szCs w:val="21"/>
    </w:rPr>
  </w:style>
  <w:style w:type="character" w:styleId="683">
    <w:name w:val="Title Char"/>
    <w:uiPriority w:val="10"/>
    <w:qFormat/>
    <w:pPr>
      <w:pBdr/>
      <w:spacing/>
      <w:ind/>
    </w:pPr>
    <w:rPr>
      <w:sz w:val="48"/>
      <w:szCs w:val="48"/>
    </w:rPr>
  </w:style>
  <w:style w:type="character" w:styleId="684">
    <w:name w:val="Subtitle Char"/>
    <w:uiPriority w:val="11"/>
    <w:qFormat/>
    <w:pPr>
      <w:pBdr/>
      <w:spacing/>
      <w:ind/>
    </w:pPr>
    <w:rPr>
      <w:sz w:val="24"/>
      <w:szCs w:val="24"/>
    </w:rPr>
  </w:style>
  <w:style w:type="character" w:styleId="685">
    <w:name w:val="Quote Char"/>
    <w:uiPriority w:val="29"/>
    <w:qFormat/>
    <w:pPr>
      <w:pBdr/>
      <w:spacing/>
      <w:ind/>
    </w:pPr>
    <w:rPr>
      <w:i/>
    </w:rPr>
  </w:style>
  <w:style w:type="character" w:styleId="686">
    <w:name w:val="Intense Quote Char"/>
    <w:uiPriority w:val="30"/>
    <w:qFormat/>
    <w:pPr>
      <w:pBdr/>
      <w:spacing/>
      <w:ind/>
    </w:pPr>
    <w:rPr>
      <w:i/>
    </w:rPr>
  </w:style>
  <w:style w:type="character" w:styleId="687">
    <w:name w:val="Header Char"/>
    <w:uiPriority w:val="99"/>
    <w:qFormat/>
    <w:pPr>
      <w:pBdr/>
      <w:spacing/>
      <w:ind/>
    </w:pPr>
  </w:style>
  <w:style w:type="character" w:styleId="688">
    <w:name w:val="Footer Char"/>
    <w:uiPriority w:val="99"/>
    <w:qFormat/>
    <w:pPr>
      <w:pBdr/>
      <w:spacing/>
      <w:ind/>
    </w:pPr>
  </w:style>
  <w:style w:type="character" w:styleId="689">
    <w:name w:val="Caption Char"/>
    <w:uiPriority w:val="99"/>
    <w:qFormat/>
    <w:pPr>
      <w:pBdr/>
      <w:spacing/>
      <w:ind/>
    </w:pPr>
  </w:style>
  <w:style w:type="character" w:styleId="690">
    <w:name w:val="Hyperlink"/>
    <w:uiPriority w:val="99"/>
    <w:unhideWhenUsed/>
    <w:pPr>
      <w:pBdr/>
      <w:spacing/>
      <w:ind/>
    </w:pPr>
    <w:rPr>
      <w:color w:val="0000ff" w:themeColor="hyperlink"/>
      <w:u w:val="single"/>
    </w:rPr>
  </w:style>
  <w:style w:type="character" w:styleId="691">
    <w:name w:val="Footnote Text Char"/>
    <w:uiPriority w:val="99"/>
    <w:qFormat/>
    <w:pPr>
      <w:pBdr/>
      <w:spacing/>
      <w:ind/>
    </w:pPr>
    <w:rPr>
      <w:sz w:val="18"/>
    </w:rPr>
  </w:style>
  <w:style w:type="character" w:styleId="692">
    <w:name w:val="Footnote Characters"/>
    <w:uiPriority w:val="99"/>
    <w:unhideWhenUsed/>
    <w:qFormat/>
    <w:pPr>
      <w:pBdr/>
      <w:spacing/>
      <w:ind/>
    </w:pPr>
    <w:rPr>
      <w:vertAlign w:val="superscript"/>
    </w:rPr>
  </w:style>
  <w:style w:type="character" w:styleId="693">
    <w:name w:val="Footnote Anchor"/>
    <w:pPr>
      <w:pBdr/>
      <w:spacing/>
      <w:ind/>
    </w:pPr>
    <w:rPr>
      <w:vertAlign w:val="superscript"/>
    </w:rPr>
  </w:style>
  <w:style w:type="character" w:styleId="694">
    <w:name w:val="Endnote Text Char"/>
    <w:uiPriority w:val="99"/>
    <w:qFormat/>
    <w:pPr>
      <w:pBdr/>
      <w:spacing/>
      <w:ind/>
    </w:pPr>
    <w:rPr>
      <w:sz w:val="20"/>
    </w:rPr>
  </w:style>
  <w:style w:type="character" w:styleId="695">
    <w:name w:val="Endnote Characters"/>
    <w:uiPriority w:val="99"/>
    <w:semiHidden/>
    <w:unhideWhenUsed/>
    <w:qFormat/>
    <w:pPr>
      <w:pBdr/>
      <w:spacing/>
      <w:ind/>
    </w:pPr>
    <w:rPr>
      <w:vertAlign w:val="superscript"/>
    </w:rPr>
  </w:style>
  <w:style w:type="character" w:styleId="696">
    <w:name w:val="Endnote Anchor"/>
    <w:pPr>
      <w:pBdr/>
      <w:spacing/>
      <w:ind/>
    </w:pPr>
    <w:rPr>
      <w:vertAlign w:val="superscript"/>
    </w:rPr>
  </w:style>
  <w:style w:type="character" w:styleId="697" w:default="1">
    <w:name w:val="Default Paragraph Font"/>
    <w:uiPriority w:val="1"/>
    <w:semiHidden/>
    <w:unhideWhenUsed/>
    <w:qFormat/>
    <w:pPr>
      <w:pBdr/>
      <w:spacing/>
      <w:ind/>
    </w:pPr>
  </w:style>
  <w:style w:type="character" w:styleId="698">
    <w:name w:val="Line Numbering"/>
    <w:pPr>
      <w:pBdr/>
      <w:spacing/>
      <w:ind/>
    </w:pPr>
  </w:style>
  <w:style w:type="paragraph" w:styleId="699">
    <w:name w:val="Heading"/>
    <w:basedOn w:val="664"/>
    <w:next w:val="700"/>
    <w:qFormat/>
    <w:pPr>
      <w:keepNext w:val="true"/>
      <w:pBdr/>
      <w:spacing w:after="120" w:before="240"/>
      <w:ind/>
    </w:pPr>
    <w:rPr>
      <w:rFonts w:ascii="Carlito" w:hAnsi="Carlito" w:eastAsia="Noto Sans SC Regular" w:cs="Noto Sans Devanagari"/>
      <w:sz w:val="28"/>
      <w:szCs w:val="28"/>
    </w:rPr>
  </w:style>
  <w:style w:type="paragraph" w:styleId="700">
    <w:name w:val="Body Text"/>
    <w:basedOn w:val="664"/>
    <w:pPr>
      <w:pBdr/>
      <w:spacing w:after="140" w:before="0" w:line="276" w:lineRule="auto"/>
      <w:ind/>
    </w:pPr>
  </w:style>
  <w:style w:type="paragraph" w:styleId="701">
    <w:name w:val="List"/>
    <w:basedOn w:val="700"/>
    <w:pPr>
      <w:pBdr/>
      <w:spacing/>
      <w:ind/>
    </w:pPr>
    <w:rPr>
      <w:rFonts w:cs="Noto Sans Devanagari"/>
    </w:rPr>
  </w:style>
  <w:style w:type="paragraph" w:styleId="702">
    <w:name w:val="Caption"/>
    <w:basedOn w:val="664"/>
    <w:uiPriority w:val="35"/>
    <w:semiHidden/>
    <w:unhideWhenUsed/>
    <w:qFormat/>
    <w:pPr>
      <w:pBdr/>
      <w:spacing w:line="276" w:lineRule="auto"/>
      <w:ind/>
    </w:pPr>
    <w:rPr>
      <w:b/>
      <w:bCs/>
      <w:color w:val="4f81bd" w:themeColor="accent1"/>
      <w:sz w:val="18"/>
      <w:szCs w:val="18"/>
    </w:rPr>
  </w:style>
  <w:style w:type="paragraph" w:styleId="703">
    <w:name w:val="Index"/>
    <w:basedOn w:val="664"/>
    <w:qFormat/>
    <w:pPr>
      <w:suppressLineNumbers w:val="true"/>
      <w:pBdr/>
      <w:spacing/>
      <w:ind/>
    </w:pPr>
    <w:rPr>
      <w:rFonts w:cs="Noto Sans Devanagari"/>
    </w:rPr>
  </w:style>
  <w:style w:type="paragraph" w:styleId="704">
    <w:name w:val="Title"/>
    <w:basedOn w:val="664"/>
    <w:uiPriority w:val="10"/>
    <w:qFormat/>
    <w:pPr>
      <w:pBdr/>
      <w:spacing w:after="200" w:before="300"/>
      <w:ind/>
      <w:contextualSpacing w:val="true"/>
    </w:pPr>
    <w:rPr>
      <w:sz w:val="48"/>
      <w:szCs w:val="48"/>
    </w:rPr>
  </w:style>
  <w:style w:type="paragraph" w:styleId="705">
    <w:name w:val="Subtitle"/>
    <w:basedOn w:val="664"/>
    <w:uiPriority w:val="11"/>
    <w:qFormat/>
    <w:pPr>
      <w:pBdr/>
      <w:spacing w:after="200" w:before="200"/>
      <w:ind/>
    </w:pPr>
    <w:rPr>
      <w:sz w:val="24"/>
      <w:szCs w:val="24"/>
    </w:rPr>
  </w:style>
  <w:style w:type="paragraph" w:styleId="706">
    <w:name w:val="Quote"/>
    <w:basedOn w:val="664"/>
    <w:uiPriority w:val="29"/>
    <w:qFormat/>
    <w:pPr>
      <w:pBdr/>
      <w:spacing/>
      <w:ind w:right="720" w:firstLine="0" w:left="720"/>
    </w:pPr>
    <w:rPr>
      <w:i/>
    </w:rPr>
  </w:style>
  <w:style w:type="paragraph" w:styleId="707">
    <w:name w:val="Intense Quote"/>
    <w:basedOn w:val="664"/>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708">
    <w:name w:val="Header and Footer"/>
    <w:basedOn w:val="664"/>
    <w:qFormat/>
    <w:pPr>
      <w:pBdr/>
      <w:spacing/>
      <w:ind/>
    </w:pPr>
  </w:style>
  <w:style w:type="paragraph" w:styleId="709">
    <w:name w:val="Header"/>
    <w:basedOn w:val="664"/>
    <w:uiPriority w:val="99"/>
    <w:unhideWhenUsed/>
    <w:pPr>
      <w:pBdr/>
      <w:tabs>
        <w:tab w:val="clear" w:leader="none" w:pos="708"/>
        <w:tab w:val="center" w:leader="none" w:pos="7143"/>
        <w:tab w:val="right" w:leader="none" w:pos="14287"/>
      </w:tabs>
      <w:spacing w:after="0" w:before="0" w:line="240" w:lineRule="auto"/>
      <w:ind/>
    </w:pPr>
  </w:style>
  <w:style w:type="paragraph" w:styleId="710">
    <w:name w:val="Footer"/>
    <w:basedOn w:val="664"/>
    <w:uiPriority w:val="99"/>
    <w:unhideWhenUsed/>
    <w:pPr>
      <w:pBdr/>
      <w:tabs>
        <w:tab w:val="clear" w:leader="none" w:pos="708"/>
        <w:tab w:val="center" w:leader="none" w:pos="7143"/>
        <w:tab w:val="right" w:leader="none" w:pos="14287"/>
      </w:tabs>
      <w:spacing w:after="0" w:before="0" w:line="240" w:lineRule="auto"/>
      <w:ind/>
    </w:pPr>
  </w:style>
  <w:style w:type="paragraph" w:styleId="711">
    <w:name w:val="footnote text"/>
    <w:basedOn w:val="664"/>
    <w:uiPriority w:val="99"/>
    <w:semiHidden/>
    <w:unhideWhenUsed/>
    <w:pPr>
      <w:pBdr/>
      <w:spacing w:after="40" w:before="0" w:line="240" w:lineRule="auto"/>
      <w:ind/>
    </w:pPr>
    <w:rPr>
      <w:sz w:val="18"/>
    </w:rPr>
  </w:style>
  <w:style w:type="paragraph" w:styleId="712">
    <w:name w:val="endnote text"/>
    <w:basedOn w:val="664"/>
    <w:uiPriority w:val="99"/>
    <w:semiHidden/>
    <w:unhideWhenUsed/>
    <w:pPr>
      <w:pBdr/>
      <w:spacing w:after="0" w:before="0" w:line="240" w:lineRule="auto"/>
      <w:ind/>
    </w:pPr>
    <w:rPr>
      <w:sz w:val="20"/>
    </w:rPr>
  </w:style>
  <w:style w:type="paragraph" w:styleId="713">
    <w:name w:val="toc 1"/>
    <w:basedOn w:val="664"/>
    <w:uiPriority w:val="39"/>
    <w:unhideWhenUsed/>
    <w:pPr>
      <w:pBdr/>
      <w:spacing w:after="57" w:before="0"/>
      <w:ind w:right="0" w:firstLine="0" w:left="0"/>
    </w:pPr>
  </w:style>
  <w:style w:type="paragraph" w:styleId="714">
    <w:name w:val="toc 2"/>
    <w:basedOn w:val="664"/>
    <w:uiPriority w:val="39"/>
    <w:unhideWhenUsed/>
    <w:pPr>
      <w:pBdr/>
      <w:spacing w:after="57" w:before="0"/>
      <w:ind w:right="0" w:firstLine="0" w:left="283"/>
    </w:pPr>
  </w:style>
  <w:style w:type="paragraph" w:styleId="715">
    <w:name w:val="toc 3"/>
    <w:basedOn w:val="664"/>
    <w:uiPriority w:val="39"/>
    <w:unhideWhenUsed/>
    <w:pPr>
      <w:pBdr/>
      <w:spacing w:after="57" w:before="0"/>
      <w:ind w:right="0" w:firstLine="0" w:left="567"/>
    </w:pPr>
  </w:style>
  <w:style w:type="paragraph" w:styleId="716">
    <w:name w:val="toc 4"/>
    <w:basedOn w:val="664"/>
    <w:uiPriority w:val="39"/>
    <w:unhideWhenUsed/>
    <w:pPr>
      <w:pBdr/>
      <w:spacing w:after="57" w:before="0"/>
      <w:ind w:right="0" w:firstLine="0" w:left="850"/>
    </w:pPr>
  </w:style>
  <w:style w:type="paragraph" w:styleId="717">
    <w:name w:val="toc 5"/>
    <w:basedOn w:val="664"/>
    <w:uiPriority w:val="39"/>
    <w:unhideWhenUsed/>
    <w:pPr>
      <w:pBdr/>
      <w:spacing w:after="57" w:before="0"/>
      <w:ind w:right="0" w:firstLine="0" w:left="1134"/>
    </w:pPr>
  </w:style>
  <w:style w:type="paragraph" w:styleId="718">
    <w:name w:val="toc 6"/>
    <w:basedOn w:val="664"/>
    <w:uiPriority w:val="39"/>
    <w:unhideWhenUsed/>
    <w:pPr>
      <w:pBdr/>
      <w:spacing w:after="57" w:before="0"/>
      <w:ind w:right="0" w:firstLine="0" w:left="1417"/>
    </w:pPr>
  </w:style>
  <w:style w:type="paragraph" w:styleId="719">
    <w:name w:val="toc 7"/>
    <w:basedOn w:val="664"/>
    <w:uiPriority w:val="39"/>
    <w:unhideWhenUsed/>
    <w:pPr>
      <w:pBdr/>
      <w:spacing w:after="57" w:before="0"/>
      <w:ind w:right="0" w:firstLine="0" w:left="1701"/>
    </w:pPr>
  </w:style>
  <w:style w:type="paragraph" w:styleId="720">
    <w:name w:val="toc 8"/>
    <w:basedOn w:val="664"/>
    <w:uiPriority w:val="39"/>
    <w:unhideWhenUsed/>
    <w:pPr>
      <w:pBdr/>
      <w:spacing w:after="57" w:before="0"/>
      <w:ind w:right="0" w:firstLine="0" w:left="1984"/>
    </w:pPr>
  </w:style>
  <w:style w:type="paragraph" w:styleId="721">
    <w:name w:val="toc 9"/>
    <w:basedOn w:val="664"/>
    <w:uiPriority w:val="39"/>
    <w:unhideWhenUsed/>
    <w:pPr>
      <w:pBdr/>
      <w:spacing w:after="57" w:before="0"/>
      <w:ind w:right="0" w:firstLine="0" w:left="2268"/>
    </w:pPr>
  </w:style>
  <w:style w:type="paragraph" w:styleId="722">
    <w:name w:val="TOC Heading"/>
    <w:uiPriority w:val="39"/>
    <w:unhideWhenUsed/>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GB" w:eastAsia="en-US" w:bidi="ar-SA"/>
    </w:rPr>
  </w:style>
  <w:style w:type="paragraph" w:styleId="723">
    <w:name w:val="table of figures"/>
    <w:basedOn w:val="664"/>
    <w:uiPriority w:val="99"/>
    <w:unhideWhenUsed/>
    <w:qFormat/>
    <w:pPr>
      <w:pBdr/>
      <w:spacing w:after="0" w:afterAutospacing="0" w:before="0"/>
      <w:ind/>
    </w:pPr>
  </w:style>
  <w:style w:type="paragraph" w:styleId="724">
    <w:name w:val="No Spacing"/>
    <w:basedOn w:val="664"/>
    <w:uiPriority w:val="1"/>
    <w:qFormat/>
    <w:pPr>
      <w:pBdr/>
      <w:spacing w:after="0" w:before="0" w:line="240" w:lineRule="auto"/>
      <w:ind/>
    </w:pPr>
  </w:style>
  <w:style w:type="paragraph" w:styleId="725">
    <w:name w:val="List Paragraph"/>
    <w:basedOn w:val="664"/>
    <w:uiPriority w:val="34"/>
    <w:qFormat/>
    <w:pPr>
      <w:pBdr/>
      <w:spacing w:after="200" w:before="0"/>
      <w:ind w:firstLine="0" w:left="720"/>
      <w:contextualSpacing w:val="true"/>
    </w:pPr>
  </w:style>
  <w:style w:type="numbering" w:styleId="726" w:default="1">
    <w:name w:val="No List"/>
    <w:uiPriority w:val="99"/>
    <w:semiHidden/>
    <w:unhideWhenUsed/>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mailto:Nb.prototype.u5f@http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onlyoffice/9.0.0.123</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en-GB</dc:language>
  <cp:lastModifiedBy>John Smith</cp:lastModifiedBy>
  <cp:revision>5</cp:revision>
  <dcterms:modified xsi:type="dcterms:W3CDTF">2025-05-29T08:31:04Z</dcterms:modified>
</cp:coreProperties>
</file>